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EF2FAC6" w:rsidR="00E377BB" w:rsidRDefault="00D06C84">
      <w:pPr>
        <w:pStyle w:val="Title"/>
      </w:pPr>
      <w:r>
        <w:t>The Giant Panda</w:t>
      </w:r>
      <w:ins w:id="0" w:author="Dharanya Sakthivel" w:date="2024-12-26T09:01:00Z" w16du:dateUtc="2024-12-26T03:31:00Z">
        <w:r w:rsidR="00787CE0">
          <w:t>s</w:t>
        </w:r>
      </w:ins>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While the body of a giant panda looks like that of a bear and the dark circles around its eyes resemble those of a red panda or raccoon, its pupils have vertical slits like the eyes of a cat. Because of their unusual eyes, a popular Chinese name for panda is ‘big bear cat’ or大‍熊‍貓 /dà xióng māo, pronounced as dah-sshyong-maow.</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Qinling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760EB" w14:textId="77777777" w:rsidR="00451E63" w:rsidRDefault="00451E63">
      <w:pPr>
        <w:spacing w:after="0" w:line="240" w:lineRule="auto"/>
      </w:pPr>
      <w:r>
        <w:separator/>
      </w:r>
    </w:p>
  </w:endnote>
  <w:endnote w:type="continuationSeparator" w:id="0">
    <w:p w14:paraId="4E17A3D0" w14:textId="77777777" w:rsidR="00451E63" w:rsidRDefault="0045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D9FBC" w14:textId="77777777" w:rsidR="00451E63" w:rsidRDefault="00451E63">
      <w:pPr>
        <w:spacing w:after="0" w:line="240" w:lineRule="auto"/>
      </w:pPr>
      <w:r>
        <w:separator/>
      </w:r>
    </w:p>
  </w:footnote>
  <w:footnote w:type="continuationSeparator" w:id="0">
    <w:p w14:paraId="5A528136" w14:textId="77777777" w:rsidR="00451E63" w:rsidRDefault="00451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6110890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ranya Sakthivel">
    <w15:presenceInfo w15:providerId="AD" w15:userId="S::dharanya.sakthivel@syncfusion.com::91747a27-caf5-4bd5-9649-797e91a92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3F4E54"/>
    <w:rsid w:val="00451E63"/>
    <w:rsid w:val="00474A66"/>
    <w:rsid w:val="005D0BD6"/>
    <w:rsid w:val="00636306"/>
    <w:rsid w:val="00787CE0"/>
    <w:rsid w:val="007D02E5"/>
    <w:rsid w:val="00D02680"/>
    <w:rsid w:val="00D06C84"/>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paragraph" w:styleId="Revision">
    <w:name w:val="Revision"/>
    <w:hidden/>
    <w:uiPriority w:val="99"/>
    <w:semiHidden/>
    <w:rsid w:val="00787CE0"/>
    <w:pPr>
      <w:spacing w:after="0" w:line="240" w:lineRule="auto"/>
    </w:pPr>
    <w:rPr>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4</cp:revision>
  <dcterms:created xsi:type="dcterms:W3CDTF">2022-01-18T18:38:00Z</dcterms:created>
  <dcterms:modified xsi:type="dcterms:W3CDTF">2024-12-26T03:31:00Z</dcterms:modified>
</cp:coreProperties>
</file>